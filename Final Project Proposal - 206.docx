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D9F3D" w14:textId="77777777" w:rsidR="00320FAB" w:rsidRDefault="00ED4AB9" w:rsidP="00612D69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Kimmel</w:t>
      </w:r>
    </w:p>
    <w:p w14:paraId="55E2CA11" w14:textId="77777777" w:rsidR="00ED4AB9" w:rsidRDefault="00ED4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206 </w:t>
      </w:r>
    </w:p>
    <w:p w14:paraId="786EBF05" w14:textId="77777777" w:rsidR="00ED4AB9" w:rsidRDefault="00ED4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Proposal</w:t>
      </w:r>
    </w:p>
    <w:p w14:paraId="4BA322A5" w14:textId="52A1F3B6" w:rsidR="00ED4AB9" w:rsidRDefault="004A11B6">
      <w:pPr>
        <w:rPr>
          <w:rFonts w:ascii="Times New Roman" w:hAnsi="Times New Roman" w:cs="Times New Roman"/>
        </w:rPr>
      </w:pPr>
      <w:ins w:id="0" w:author="David  Kimmel" w:date="2018-04-11T21:07:00Z">
        <w:r>
          <w:rPr>
            <w:rFonts w:ascii="Times New Roman" w:hAnsi="Times New Roman" w:cs="Times New Roman"/>
          </w:rPr>
          <w:t>4</w:t>
        </w:r>
      </w:ins>
      <w:del w:id="1" w:author="David  Kimmel" w:date="2018-04-11T21:07:00Z">
        <w:r w:rsidR="00ED4AB9" w:rsidDel="004A11B6">
          <w:rPr>
            <w:rFonts w:ascii="Times New Roman" w:hAnsi="Times New Roman" w:cs="Times New Roman"/>
          </w:rPr>
          <w:delText>3</w:delText>
        </w:r>
      </w:del>
      <w:r w:rsidR="00ED4AB9">
        <w:rPr>
          <w:rFonts w:ascii="Times New Roman" w:hAnsi="Times New Roman" w:cs="Times New Roman"/>
        </w:rPr>
        <w:t>/</w:t>
      </w:r>
      <w:ins w:id="2" w:author="David  Kimmel" w:date="2018-04-11T21:07:00Z">
        <w:r>
          <w:rPr>
            <w:rFonts w:ascii="Times New Roman" w:hAnsi="Times New Roman" w:cs="Times New Roman"/>
          </w:rPr>
          <w:t>11</w:t>
        </w:r>
      </w:ins>
      <w:del w:id="3" w:author="David  Kimmel" w:date="2018-04-11T21:07:00Z">
        <w:r w:rsidR="00ED4AB9" w:rsidDel="004A11B6">
          <w:rPr>
            <w:rFonts w:ascii="Times New Roman" w:hAnsi="Times New Roman" w:cs="Times New Roman"/>
          </w:rPr>
          <w:delText>25</w:delText>
        </w:r>
      </w:del>
      <w:r w:rsidR="00ED4AB9">
        <w:rPr>
          <w:rFonts w:ascii="Times New Roman" w:hAnsi="Times New Roman" w:cs="Times New Roman"/>
        </w:rPr>
        <w:t>/18</w:t>
      </w:r>
    </w:p>
    <w:p w14:paraId="4C74E949" w14:textId="77777777" w:rsidR="00ED4AB9" w:rsidRDefault="00ED4AB9">
      <w:pPr>
        <w:rPr>
          <w:rFonts w:ascii="Times New Roman" w:hAnsi="Times New Roman" w:cs="Times New Roman"/>
        </w:rPr>
      </w:pPr>
    </w:p>
    <w:p w14:paraId="3C266B17" w14:textId="4B8A0FC5" w:rsidR="00ED4AB9" w:rsidRDefault="00BF3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my final project, I will be web crawling a</w:t>
      </w:r>
      <w:r w:rsidR="00CA1CC9">
        <w:rPr>
          <w:rFonts w:ascii="Times New Roman" w:hAnsi="Times New Roman" w:cs="Times New Roman"/>
        </w:rPr>
        <w:t>nd scraping the webpage IMDB</w:t>
      </w:r>
      <w:r w:rsidR="00EC588E">
        <w:rPr>
          <w:rFonts w:ascii="Times New Roman" w:hAnsi="Times New Roman" w:cs="Times New Roman"/>
        </w:rPr>
        <w:t xml:space="preserve"> (international movie database)</w:t>
      </w:r>
      <w:r>
        <w:rPr>
          <w:rFonts w:ascii="Times New Roman" w:hAnsi="Times New Roman" w:cs="Times New Roman"/>
        </w:rPr>
        <w:t>, a website that contains all information regarding movies</w:t>
      </w:r>
      <w:r w:rsidR="003F5434">
        <w:rPr>
          <w:rFonts w:ascii="Times New Roman" w:hAnsi="Times New Roman" w:cs="Times New Roman"/>
        </w:rPr>
        <w:t>, television shows, and other entertainment</w:t>
      </w:r>
      <w:r w:rsidR="005352D1">
        <w:rPr>
          <w:rFonts w:ascii="Times New Roman" w:hAnsi="Times New Roman" w:cs="Times New Roman"/>
        </w:rPr>
        <w:t xml:space="preserve"> (</w:t>
      </w:r>
      <w:r w:rsidR="005352D1" w:rsidRPr="005352D1">
        <w:rPr>
          <w:rFonts w:ascii="Times New Roman" w:hAnsi="Times New Roman" w:cs="Times New Roman"/>
        </w:rPr>
        <w:t>http://www.imdb.com/</w:t>
      </w:r>
      <w:r w:rsidR="005352D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This information includes all movies,</w:t>
      </w:r>
      <w:r w:rsidR="007F77C9">
        <w:rPr>
          <w:rFonts w:ascii="Times New Roman" w:hAnsi="Times New Roman" w:cs="Times New Roman"/>
        </w:rPr>
        <w:t xml:space="preserve"> all television shows,</w:t>
      </w:r>
      <w:r>
        <w:rPr>
          <w:rFonts w:ascii="Times New Roman" w:hAnsi="Times New Roman" w:cs="Times New Roman"/>
        </w:rPr>
        <w:t xml:space="preserve"> all actors and actresses, directors, etc. </w:t>
      </w:r>
      <w:r w:rsidR="00612D69">
        <w:rPr>
          <w:rFonts w:ascii="Times New Roman" w:hAnsi="Times New Roman" w:cs="Times New Roman"/>
        </w:rPr>
        <w:t xml:space="preserve">For </w:t>
      </w:r>
      <w:r w:rsidR="00CA1CC9">
        <w:rPr>
          <w:rFonts w:ascii="Times New Roman" w:hAnsi="Times New Roman" w:cs="Times New Roman"/>
        </w:rPr>
        <w:t xml:space="preserve">my </w:t>
      </w:r>
      <w:r w:rsidR="00612D69">
        <w:rPr>
          <w:rFonts w:ascii="Times New Roman" w:hAnsi="Times New Roman" w:cs="Times New Roman"/>
        </w:rPr>
        <w:t xml:space="preserve">4 </w:t>
      </w:r>
      <w:r w:rsidR="00CA1CC9">
        <w:rPr>
          <w:rFonts w:ascii="Times New Roman" w:hAnsi="Times New Roman" w:cs="Times New Roman"/>
        </w:rPr>
        <w:t>data sources</w:t>
      </w:r>
      <w:r w:rsidR="00BE3C11">
        <w:rPr>
          <w:rFonts w:ascii="Times New Roman" w:hAnsi="Times New Roman" w:cs="Times New Roman"/>
        </w:rPr>
        <w:t>,</w:t>
      </w:r>
      <w:r w:rsidR="00612D69">
        <w:rPr>
          <w:rFonts w:ascii="Times New Roman" w:hAnsi="Times New Roman" w:cs="Times New Roman"/>
        </w:rPr>
        <w:t xml:space="preserve"> I </w:t>
      </w:r>
      <w:r w:rsidR="00CA1CC9">
        <w:rPr>
          <w:rFonts w:ascii="Times New Roman" w:hAnsi="Times New Roman" w:cs="Times New Roman"/>
        </w:rPr>
        <w:t xml:space="preserve">will be crawling through the IMDB webpage and scraping it for data on movies. Specifically, my project will retrieve data </w:t>
      </w:r>
      <w:ins w:id="4" w:author="David  Kimmel" w:date="2018-04-11T20:43:00Z">
        <w:r w:rsidR="00D305D4">
          <w:rPr>
            <w:rFonts w:ascii="Times New Roman" w:hAnsi="Times New Roman" w:cs="Times New Roman"/>
          </w:rPr>
          <w:t>from the 250 top rated movies rated by IMDB users</w:t>
        </w:r>
      </w:ins>
      <w:ins w:id="5" w:author="David  Kimmel" w:date="2018-04-11T20:57:00Z">
        <w:r w:rsidR="00ED69D3">
          <w:rPr>
            <w:rFonts w:ascii="Times New Roman" w:hAnsi="Times New Roman" w:cs="Times New Roman"/>
          </w:rPr>
          <w:t xml:space="preserve">. </w:t>
        </w:r>
      </w:ins>
      <w:del w:id="6" w:author="David  Kimmel" w:date="2018-04-11T20:42:00Z">
        <w:r w:rsidR="00CA1CC9" w:rsidDel="00D305D4">
          <w:rPr>
            <w:rFonts w:ascii="Times New Roman" w:hAnsi="Times New Roman" w:cs="Times New Roman"/>
          </w:rPr>
          <w:delText xml:space="preserve">on movies opening in theaters </w:delText>
        </w:r>
        <w:r w:rsidR="00BE3C11" w:rsidDel="00D305D4">
          <w:rPr>
            <w:rFonts w:ascii="Times New Roman" w:hAnsi="Times New Roman" w:cs="Times New Roman"/>
          </w:rPr>
          <w:delText xml:space="preserve">in </w:delText>
        </w:r>
        <w:r w:rsidR="00A606F1" w:rsidDel="00D305D4">
          <w:rPr>
            <w:rFonts w:ascii="Times New Roman" w:hAnsi="Times New Roman" w:cs="Times New Roman"/>
          </w:rPr>
          <w:delText>the upcoming</w:delText>
        </w:r>
        <w:r w:rsidR="00CA1CC9" w:rsidDel="00D305D4">
          <w:rPr>
            <w:rFonts w:ascii="Times New Roman" w:hAnsi="Times New Roman" w:cs="Times New Roman"/>
          </w:rPr>
          <w:delText xml:space="preserve"> week</w:delText>
        </w:r>
        <w:r w:rsidR="005352D1" w:rsidDel="00D305D4">
          <w:rPr>
            <w:rFonts w:ascii="Times New Roman" w:hAnsi="Times New Roman" w:cs="Times New Roman"/>
          </w:rPr>
          <w:delText xml:space="preserve"> (</w:delText>
        </w:r>
        <w:r w:rsidR="001D6FE6" w:rsidDel="00D305D4">
          <w:fldChar w:fldCharType="begin"/>
        </w:r>
        <w:r w:rsidR="001D6FE6" w:rsidDel="00D305D4">
          <w:delInstrText xml:space="preserve"> HYPERLINK "http://www.imdb.com/movies-in-theaters/?ref_=cs_inth" </w:delInstrText>
        </w:r>
        <w:r w:rsidR="001D6FE6" w:rsidDel="00D305D4">
          <w:fldChar w:fldCharType="separate"/>
        </w:r>
        <w:r w:rsidR="00993559" w:rsidRPr="00AD23B6" w:rsidDel="00D305D4">
          <w:rPr>
            <w:rStyle w:val="Hyperlink"/>
            <w:rFonts w:ascii="Times New Roman" w:hAnsi="Times New Roman" w:cs="Times New Roman"/>
          </w:rPr>
          <w:delText>http://www.imdb.com/movies-in-theaters/?ref_=cs_inth</w:delText>
        </w:r>
        <w:r w:rsidR="001D6FE6" w:rsidDel="00D305D4">
          <w:rPr>
            <w:rStyle w:val="Hyperlink"/>
            <w:rFonts w:ascii="Times New Roman" w:hAnsi="Times New Roman" w:cs="Times New Roman"/>
          </w:rPr>
          <w:fldChar w:fldCharType="end"/>
        </w:r>
        <w:r w:rsidR="005352D1" w:rsidDel="00D305D4">
          <w:rPr>
            <w:rFonts w:ascii="Times New Roman" w:hAnsi="Times New Roman" w:cs="Times New Roman"/>
          </w:rPr>
          <w:delText>)</w:delText>
        </w:r>
        <w:r w:rsidR="00CA1CC9" w:rsidDel="00D305D4">
          <w:rPr>
            <w:rFonts w:ascii="Times New Roman" w:hAnsi="Times New Roman" w:cs="Times New Roman"/>
          </w:rPr>
          <w:delText>, the box office top ten movies currently in theaters</w:delText>
        </w:r>
        <w:r w:rsidR="005352D1" w:rsidDel="00D305D4">
          <w:rPr>
            <w:rFonts w:ascii="Times New Roman" w:hAnsi="Times New Roman" w:cs="Times New Roman"/>
          </w:rPr>
          <w:delText xml:space="preserve"> (</w:delText>
        </w:r>
        <w:r w:rsidR="001D6FE6" w:rsidDel="00D305D4">
          <w:fldChar w:fldCharType="begin"/>
        </w:r>
        <w:r w:rsidR="001D6FE6" w:rsidDel="00D305D4">
          <w:delInstrText xml:space="preserve"> HYPERLINK "http://www.imdb.com/movies-in-theaters/?ref_=cs_inth" </w:delInstrText>
        </w:r>
        <w:r w:rsidR="001D6FE6" w:rsidDel="00D305D4">
          <w:fldChar w:fldCharType="separate"/>
        </w:r>
        <w:r w:rsidR="00993559" w:rsidRPr="00AD23B6" w:rsidDel="00D305D4">
          <w:rPr>
            <w:rStyle w:val="Hyperlink"/>
            <w:rFonts w:ascii="Times New Roman" w:hAnsi="Times New Roman" w:cs="Times New Roman"/>
          </w:rPr>
          <w:delText>http://www.imdb.com/movies-in-theaters/?ref_=cs_inth</w:delText>
        </w:r>
        <w:r w:rsidR="001D6FE6" w:rsidDel="00D305D4">
          <w:rPr>
            <w:rStyle w:val="Hyperlink"/>
            <w:rFonts w:ascii="Times New Roman" w:hAnsi="Times New Roman" w:cs="Times New Roman"/>
          </w:rPr>
          <w:fldChar w:fldCharType="end"/>
        </w:r>
        <w:r w:rsidR="005352D1" w:rsidDel="00D305D4">
          <w:rPr>
            <w:rFonts w:ascii="Times New Roman" w:hAnsi="Times New Roman" w:cs="Times New Roman"/>
          </w:rPr>
          <w:delText>)</w:delText>
        </w:r>
        <w:r w:rsidR="00CA1CC9" w:rsidDel="00D305D4">
          <w:rPr>
            <w:rFonts w:ascii="Times New Roman" w:hAnsi="Times New Roman" w:cs="Times New Roman"/>
          </w:rPr>
          <w:delText xml:space="preserve">, and </w:delText>
        </w:r>
        <w:r w:rsidR="00D1307A" w:rsidDel="00D305D4">
          <w:rPr>
            <w:rFonts w:ascii="Times New Roman" w:hAnsi="Times New Roman" w:cs="Times New Roman"/>
          </w:rPr>
          <w:delText>data on movies that are considered “coming soon”</w:delText>
        </w:r>
        <w:r w:rsidR="005352D1" w:rsidDel="00D305D4">
          <w:rPr>
            <w:rFonts w:ascii="Times New Roman" w:hAnsi="Times New Roman" w:cs="Times New Roman"/>
          </w:rPr>
          <w:delText xml:space="preserve"> (</w:delText>
        </w:r>
        <w:r w:rsidR="001D6FE6" w:rsidDel="00D305D4">
          <w:fldChar w:fldCharType="begin"/>
        </w:r>
        <w:r w:rsidR="001D6FE6" w:rsidDel="00D305D4">
          <w:delInstrText xml:space="preserve"> HYPERLINK "http://www.imdb.com/movies-coming-soon/?ref_=inth_cs" </w:delInstrText>
        </w:r>
        <w:r w:rsidR="001D6FE6" w:rsidDel="00D305D4">
          <w:fldChar w:fldCharType="separate"/>
        </w:r>
        <w:r w:rsidR="00993559" w:rsidRPr="00AD23B6" w:rsidDel="00D305D4">
          <w:rPr>
            <w:rStyle w:val="Hyperlink"/>
            <w:rFonts w:ascii="Times New Roman" w:hAnsi="Times New Roman" w:cs="Times New Roman"/>
          </w:rPr>
          <w:delText>http://www.imdb.com/movies-coming-soon/?ref_=inth_cs</w:delText>
        </w:r>
        <w:r w:rsidR="001D6FE6" w:rsidDel="00D305D4">
          <w:rPr>
            <w:rStyle w:val="Hyperlink"/>
            <w:rFonts w:ascii="Times New Roman" w:hAnsi="Times New Roman" w:cs="Times New Roman"/>
          </w:rPr>
          <w:fldChar w:fldCharType="end"/>
        </w:r>
        <w:r w:rsidR="005352D1" w:rsidDel="00D305D4">
          <w:rPr>
            <w:rFonts w:ascii="Times New Roman" w:hAnsi="Times New Roman" w:cs="Times New Roman"/>
          </w:rPr>
          <w:delText xml:space="preserve">). </w:delText>
        </w:r>
      </w:del>
      <w:del w:id="7" w:author="David  Kimmel" w:date="2018-04-11T20:57:00Z">
        <w:r w:rsidR="005352D1" w:rsidDel="00B750B6">
          <w:rPr>
            <w:rFonts w:ascii="Times New Roman" w:hAnsi="Times New Roman" w:cs="Times New Roman"/>
          </w:rPr>
          <w:delText>With these 3 sets of data</w:delText>
        </w:r>
      </w:del>
      <w:ins w:id="8" w:author="David  Kimmel" w:date="2018-04-11T20:57:00Z">
        <w:r w:rsidR="00B750B6">
          <w:rPr>
            <w:rFonts w:ascii="Times New Roman" w:hAnsi="Times New Roman" w:cs="Times New Roman"/>
          </w:rPr>
          <w:t>From the data I retrieve</w:t>
        </w:r>
      </w:ins>
      <w:r w:rsidR="005352D1">
        <w:rPr>
          <w:rFonts w:ascii="Times New Roman" w:hAnsi="Times New Roman" w:cs="Times New Roman"/>
        </w:rPr>
        <w:t>, I will be extracting the movie titles with the year</w:t>
      </w:r>
      <w:r w:rsidR="00993559">
        <w:rPr>
          <w:rFonts w:ascii="Times New Roman" w:hAnsi="Times New Roman" w:cs="Times New Roman"/>
        </w:rPr>
        <w:t>s</w:t>
      </w:r>
      <w:ins w:id="9" w:author="David  Kimmel" w:date="2018-04-11T20:57:00Z">
        <w:r w:rsidR="00B750B6">
          <w:rPr>
            <w:rFonts w:ascii="Times New Roman" w:hAnsi="Times New Roman" w:cs="Times New Roman"/>
          </w:rPr>
          <w:t xml:space="preserve"> and the number ranking based on IMDB users</w:t>
        </w:r>
      </w:ins>
      <w:r w:rsidR="005352D1">
        <w:rPr>
          <w:rFonts w:ascii="Times New Roman" w:hAnsi="Times New Roman" w:cs="Times New Roman"/>
        </w:rPr>
        <w:t>, movie descriptions, movie rating</w:t>
      </w:r>
      <w:r w:rsidR="00BE3C11">
        <w:rPr>
          <w:rFonts w:ascii="Times New Roman" w:hAnsi="Times New Roman" w:cs="Times New Roman"/>
        </w:rPr>
        <w:t>s</w:t>
      </w:r>
      <w:r w:rsidR="005352D1">
        <w:rPr>
          <w:rFonts w:ascii="Times New Roman" w:hAnsi="Times New Roman" w:cs="Times New Roman"/>
        </w:rPr>
        <w:t>, movie genre</w:t>
      </w:r>
      <w:r w:rsidR="00BE3C11">
        <w:rPr>
          <w:rFonts w:ascii="Times New Roman" w:hAnsi="Times New Roman" w:cs="Times New Roman"/>
        </w:rPr>
        <w:t>s</w:t>
      </w:r>
      <w:r w:rsidR="005352D1">
        <w:rPr>
          <w:rFonts w:ascii="Times New Roman" w:hAnsi="Times New Roman" w:cs="Times New Roman"/>
        </w:rPr>
        <w:t xml:space="preserve">, </w:t>
      </w:r>
      <w:del w:id="10" w:author="David  Kimmel" w:date="2018-04-11T20:57:00Z">
        <w:r w:rsidR="005352D1" w:rsidDel="00B750B6">
          <w:rPr>
            <w:rFonts w:ascii="Times New Roman" w:hAnsi="Times New Roman" w:cs="Times New Roman"/>
          </w:rPr>
          <w:delText>Metascore rating</w:delText>
        </w:r>
        <w:r w:rsidR="00993559" w:rsidDel="00B750B6">
          <w:rPr>
            <w:rFonts w:ascii="Times New Roman" w:hAnsi="Times New Roman" w:cs="Times New Roman"/>
          </w:rPr>
          <w:delText>s</w:delText>
        </w:r>
      </w:del>
      <w:ins w:id="11" w:author="David  Kimmel" w:date="2018-04-11T20:57:00Z">
        <w:r w:rsidR="00B750B6">
          <w:rPr>
            <w:rFonts w:ascii="Times New Roman" w:hAnsi="Times New Roman" w:cs="Times New Roman"/>
          </w:rPr>
          <w:t>IMDB ratings out of 10</w:t>
        </w:r>
      </w:ins>
      <w:ins w:id="12" w:author="David  Kimmel" w:date="2018-04-11T20:59:00Z">
        <w:r w:rsidR="007B555F">
          <w:rPr>
            <w:rFonts w:ascii="Times New Roman" w:hAnsi="Times New Roman" w:cs="Times New Roman"/>
          </w:rPr>
          <w:t>, list actors in the movies (first billed actors only)</w:t>
        </w:r>
      </w:ins>
      <w:ins w:id="13" w:author="David  Kimmel" w:date="2018-04-11T21:02:00Z">
        <w:r w:rsidR="0003584E">
          <w:rPr>
            <w:rFonts w:ascii="Times New Roman" w:hAnsi="Times New Roman" w:cs="Times New Roman"/>
          </w:rPr>
          <w:t xml:space="preserve"> or just the main actor/actress in the movie</w:t>
        </w:r>
      </w:ins>
      <w:r w:rsidR="005352D1">
        <w:rPr>
          <w:rFonts w:ascii="Times New Roman" w:hAnsi="Times New Roman" w:cs="Times New Roman"/>
        </w:rPr>
        <w:t xml:space="preserve"> </w:t>
      </w:r>
      <w:del w:id="14" w:author="David  Kimmel" w:date="2018-04-11T20:57:00Z">
        <w:r w:rsidR="005352D1" w:rsidDel="00B750B6">
          <w:rPr>
            <w:rFonts w:ascii="Times New Roman" w:hAnsi="Times New Roman" w:cs="Times New Roman"/>
          </w:rPr>
          <w:delText xml:space="preserve">(if applicable), </w:delText>
        </w:r>
      </w:del>
      <w:r w:rsidR="005352D1">
        <w:rPr>
          <w:rFonts w:ascii="Times New Roman" w:hAnsi="Times New Roman" w:cs="Times New Roman"/>
        </w:rPr>
        <w:t>and movie director</w:t>
      </w:r>
      <w:r w:rsidR="00993559">
        <w:rPr>
          <w:rFonts w:ascii="Times New Roman" w:hAnsi="Times New Roman" w:cs="Times New Roman"/>
        </w:rPr>
        <w:t>s</w:t>
      </w:r>
      <w:r w:rsidR="005352D1">
        <w:rPr>
          <w:rFonts w:ascii="Times New Roman" w:hAnsi="Times New Roman" w:cs="Times New Roman"/>
        </w:rPr>
        <w:t xml:space="preserve">. </w:t>
      </w:r>
      <w:del w:id="15" w:author="David  Kimmel" w:date="2018-04-11T20:58:00Z">
        <w:r w:rsidR="009003AF" w:rsidDel="007B555F">
          <w:rPr>
            <w:rFonts w:ascii="Times New Roman" w:hAnsi="Times New Roman" w:cs="Times New Roman"/>
          </w:rPr>
          <w:delText>Additionally, for the data of box office top ten movies in theaters I will retrieve the box office earnings both for the weekend and gross</w:delText>
        </w:r>
        <w:r w:rsidR="00CA1351" w:rsidDel="007B555F">
          <w:rPr>
            <w:rFonts w:ascii="Times New Roman" w:hAnsi="Times New Roman" w:cs="Times New Roman"/>
          </w:rPr>
          <w:delText>, along with the IMDB users’ ratings of the movies</w:delText>
        </w:r>
        <w:r w:rsidR="00017AAE" w:rsidDel="007B555F">
          <w:rPr>
            <w:rFonts w:ascii="Times New Roman" w:hAnsi="Times New Roman" w:cs="Times New Roman"/>
          </w:rPr>
          <w:delText xml:space="preserve"> out of score 10</w:delText>
        </w:r>
        <w:r w:rsidR="009003AF" w:rsidDel="007B555F">
          <w:rPr>
            <w:rFonts w:ascii="Times New Roman" w:hAnsi="Times New Roman" w:cs="Times New Roman"/>
          </w:rPr>
          <w:delText xml:space="preserve">. </w:delText>
        </w:r>
      </w:del>
      <w:del w:id="16" w:author="David  Kimmel" w:date="2018-04-11T20:59:00Z">
        <w:r w:rsidR="007F77C9" w:rsidDel="007B555F">
          <w:rPr>
            <w:rFonts w:ascii="Times New Roman" w:hAnsi="Times New Roman" w:cs="Times New Roman"/>
          </w:rPr>
          <w:delText>For my fourth and final data source, I will crawl through IMDB to get the 250 top rated television shows (</w:delText>
        </w:r>
        <w:r w:rsidR="001D6FE6" w:rsidDel="007B555F">
          <w:fldChar w:fldCharType="begin"/>
        </w:r>
        <w:r w:rsidR="001D6FE6" w:rsidDel="007B555F">
          <w:delInstrText xml:space="preserve"> HYPERLINK "http://www.imdb.com/chart/toptv/?ref_=nv_tp_tv250_2)" </w:delInstrText>
        </w:r>
        <w:r w:rsidR="001D6FE6" w:rsidDel="007B555F">
          <w:fldChar w:fldCharType="separate"/>
        </w:r>
        <w:r w:rsidR="00993559" w:rsidRPr="00AD23B6" w:rsidDel="007B555F">
          <w:rPr>
            <w:rStyle w:val="Hyperlink"/>
            <w:rFonts w:ascii="Times New Roman" w:hAnsi="Times New Roman" w:cs="Times New Roman"/>
          </w:rPr>
          <w:delText>http://www.imdb.com/chart/toptv/?ref_=nv_tp_tv250_2)</w:delText>
        </w:r>
        <w:r w:rsidR="001D6FE6" w:rsidDel="007B555F">
          <w:rPr>
            <w:rStyle w:val="Hyperlink"/>
            <w:rFonts w:ascii="Times New Roman" w:hAnsi="Times New Roman" w:cs="Times New Roman"/>
          </w:rPr>
          <w:fldChar w:fldCharType="end"/>
        </w:r>
        <w:r w:rsidR="007F77C9" w:rsidDel="007B555F">
          <w:rPr>
            <w:rFonts w:ascii="Times New Roman" w:hAnsi="Times New Roman" w:cs="Times New Roman"/>
          </w:rPr>
          <w:delText>.</w:delText>
        </w:r>
        <w:r w:rsidR="00993559" w:rsidDel="007B555F">
          <w:rPr>
            <w:rFonts w:ascii="Times New Roman" w:hAnsi="Times New Roman" w:cs="Times New Roman"/>
          </w:rPr>
          <w:delText xml:space="preserve"> From this data</w:delText>
        </w:r>
        <w:r w:rsidR="007F77C9" w:rsidDel="007B555F">
          <w:rPr>
            <w:rFonts w:ascii="Times New Roman" w:hAnsi="Times New Roman" w:cs="Times New Roman"/>
          </w:rPr>
          <w:delText xml:space="preserve"> </w:delText>
        </w:r>
        <w:r w:rsidR="00993559" w:rsidDel="007B555F">
          <w:rPr>
            <w:rFonts w:ascii="Times New Roman" w:hAnsi="Times New Roman" w:cs="Times New Roman"/>
          </w:rPr>
          <w:delText xml:space="preserve">source, my project will extract the television show ranks, television show titles, and the television show’s ratings out of 10 along with the </w:delText>
        </w:r>
        <w:r w:rsidR="00636050" w:rsidDel="007B555F">
          <w:rPr>
            <w:rFonts w:ascii="Times New Roman" w:hAnsi="Times New Roman" w:cs="Times New Roman"/>
          </w:rPr>
          <w:delText>number</w:delText>
        </w:r>
        <w:r w:rsidR="00993559" w:rsidDel="007B555F">
          <w:rPr>
            <w:rFonts w:ascii="Times New Roman" w:hAnsi="Times New Roman" w:cs="Times New Roman"/>
          </w:rPr>
          <w:delText xml:space="preserve"> of users</w:delText>
        </w:r>
        <w:r w:rsidR="00636050" w:rsidDel="007B555F">
          <w:rPr>
            <w:rFonts w:ascii="Times New Roman" w:hAnsi="Times New Roman" w:cs="Times New Roman"/>
          </w:rPr>
          <w:delText xml:space="preserve"> who rated the television show. </w:delText>
        </w:r>
      </w:del>
      <w:r w:rsidR="00612B07">
        <w:rPr>
          <w:rFonts w:ascii="Times New Roman" w:hAnsi="Times New Roman" w:cs="Times New Roman"/>
        </w:rPr>
        <w:t xml:space="preserve">Because I have never worked with IMDB before and I will be web scraping and crawling multiple pages of this website, my project will have a challenge score of 8. </w:t>
      </w:r>
    </w:p>
    <w:p w14:paraId="79883D55" w14:textId="29AE10B0" w:rsidR="00EC588E" w:rsidRDefault="00A17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From the data I collect scraping and crawling</w:t>
      </w:r>
      <w:r w:rsidR="00EC588E">
        <w:rPr>
          <w:rFonts w:ascii="Times New Roman" w:hAnsi="Times New Roman" w:cs="Times New Roman"/>
        </w:rPr>
        <w:t xml:space="preserve"> IMDB</w:t>
      </w:r>
      <w:r w:rsidR="006A1EB7">
        <w:rPr>
          <w:rFonts w:ascii="Times New Roman" w:hAnsi="Times New Roman" w:cs="Times New Roman"/>
        </w:rPr>
        <w:t>, I will create a</w:t>
      </w:r>
      <w:r>
        <w:rPr>
          <w:rFonts w:ascii="Times New Roman" w:hAnsi="Times New Roman" w:cs="Times New Roman"/>
        </w:rPr>
        <w:t xml:space="preserve"> database</w:t>
      </w:r>
      <w:r w:rsidR="006A1EB7">
        <w:rPr>
          <w:rFonts w:ascii="Times New Roman" w:hAnsi="Times New Roman" w:cs="Times New Roman"/>
        </w:rPr>
        <w:t xml:space="preserve"> with </w:t>
      </w:r>
      <w:ins w:id="17" w:author="David  Kimmel" w:date="2018-04-11T21:00:00Z">
        <w:r w:rsidR="008A6F56">
          <w:rPr>
            <w:rFonts w:ascii="Times New Roman" w:hAnsi="Times New Roman" w:cs="Times New Roman"/>
          </w:rPr>
          <w:t>3</w:t>
        </w:r>
      </w:ins>
      <w:del w:id="18" w:author="David  Kimmel" w:date="2018-04-11T21:00:00Z">
        <w:r w:rsidR="006A1EB7" w:rsidDel="008A6F56">
          <w:rPr>
            <w:rFonts w:ascii="Times New Roman" w:hAnsi="Times New Roman" w:cs="Times New Roman"/>
          </w:rPr>
          <w:delText>4</w:delText>
        </w:r>
      </w:del>
      <w:r w:rsidR="006A1EB7">
        <w:rPr>
          <w:rFonts w:ascii="Times New Roman" w:hAnsi="Times New Roman" w:cs="Times New Roman"/>
        </w:rPr>
        <w:t xml:space="preserve"> different tables</w:t>
      </w:r>
      <w:ins w:id="19" w:author="David  Kimmel" w:date="2018-04-11T21:00:00Z">
        <w:r w:rsidR="008A6F56">
          <w:rPr>
            <w:rFonts w:ascii="Times New Roman" w:hAnsi="Times New Roman" w:cs="Times New Roman"/>
          </w:rPr>
          <w:t xml:space="preserve">. </w:t>
        </w:r>
      </w:ins>
      <w:ins w:id="20" w:author="David  Kimmel" w:date="2018-04-11T21:01:00Z">
        <w:r w:rsidR="0003584E">
          <w:rPr>
            <w:rFonts w:ascii="Times New Roman" w:hAnsi="Times New Roman" w:cs="Times New Roman"/>
          </w:rPr>
          <w:t xml:space="preserve">One table with contain each movie with information for each movie, another table will contain </w:t>
        </w:r>
      </w:ins>
      <w:ins w:id="21" w:author="David  Kimmel" w:date="2018-04-11T21:02:00Z">
        <w:r w:rsidR="0003584E">
          <w:rPr>
            <w:rFonts w:ascii="Times New Roman" w:hAnsi="Times New Roman" w:cs="Times New Roman"/>
          </w:rPr>
          <w:t xml:space="preserve">the directors, and the third table with contain actors and actresses. </w:t>
        </w:r>
      </w:ins>
      <w:del w:id="22" w:author="David  Kimmel" w:date="2018-04-11T21:00:00Z">
        <w:r w:rsidR="006A1EB7" w:rsidDel="008A6F56">
          <w:rPr>
            <w:rFonts w:ascii="Times New Roman" w:hAnsi="Times New Roman" w:cs="Times New Roman"/>
          </w:rPr>
          <w:delText xml:space="preserve">; each set of data will be put into a table (“Theaters This Week”, “Top Ten”, “Coming Soon”, and “TV Shows”). </w:delText>
        </w:r>
      </w:del>
      <w:r w:rsidR="00104DA3">
        <w:rPr>
          <w:rFonts w:ascii="Times New Roman" w:hAnsi="Times New Roman" w:cs="Times New Roman"/>
        </w:rPr>
        <w:t xml:space="preserve">There will be a category in </w:t>
      </w:r>
      <w:del w:id="23" w:author="David  Kimmel" w:date="2018-04-11T21:03:00Z">
        <w:r w:rsidR="00104DA3" w:rsidDel="0003584E">
          <w:rPr>
            <w:rFonts w:ascii="Times New Roman" w:hAnsi="Times New Roman" w:cs="Times New Roman"/>
          </w:rPr>
          <w:delText>each of the tables with movies that contains a unique Id number for each movie so that there can be a primary key-foreign key relation</w:delText>
        </w:r>
      </w:del>
      <w:ins w:id="24" w:author="David  Kimmel" w:date="2018-04-11T21:03:00Z">
        <w:r w:rsidR="0003584E">
          <w:rPr>
            <w:rFonts w:ascii="Times New Roman" w:hAnsi="Times New Roman" w:cs="Times New Roman"/>
          </w:rPr>
          <w:t>the movie table that gives each movie a unique identifier and this will be the primary key</w:t>
        </w:r>
      </w:ins>
      <w:r w:rsidR="00104DA3">
        <w:rPr>
          <w:rFonts w:ascii="Times New Roman" w:hAnsi="Times New Roman" w:cs="Times New Roman"/>
        </w:rPr>
        <w:t xml:space="preserve">. </w:t>
      </w:r>
      <w:ins w:id="25" w:author="David  Kimmel" w:date="2018-04-11T21:03:00Z">
        <w:r w:rsidR="0003584E">
          <w:rPr>
            <w:rFonts w:ascii="Times New Roman" w:hAnsi="Times New Roman" w:cs="Times New Roman"/>
          </w:rPr>
          <w:t xml:space="preserve"> The other two tables will have unique identifiers with each director and each actor/actress as the foreign keys. </w:t>
        </w:r>
      </w:ins>
      <w:del w:id="26" w:author="David  Kimmel" w:date="2018-04-11T21:04:00Z">
        <w:r w:rsidR="00104DA3" w:rsidDel="0003584E">
          <w:rPr>
            <w:rFonts w:ascii="Times New Roman" w:hAnsi="Times New Roman" w:cs="Times New Roman"/>
          </w:rPr>
          <w:delText xml:space="preserve">The TV shows table will also distribute a unique Id to each TV show. </w:delText>
        </w:r>
      </w:del>
      <w:r w:rsidR="00877279">
        <w:rPr>
          <w:rFonts w:ascii="Times New Roman" w:hAnsi="Times New Roman" w:cs="Times New Roman"/>
        </w:rPr>
        <w:t>These tables will then be presented using an interactive command line to prompt the user into retrieving 4 different graphs</w:t>
      </w:r>
      <w:r w:rsidR="000A09F8">
        <w:rPr>
          <w:rFonts w:ascii="Times New Roman" w:hAnsi="Times New Roman" w:cs="Times New Roman"/>
        </w:rPr>
        <w:t>, all being generated using plotly</w:t>
      </w:r>
      <w:r w:rsidR="00877279">
        <w:rPr>
          <w:rFonts w:ascii="Times New Roman" w:hAnsi="Times New Roman" w:cs="Times New Roman"/>
        </w:rPr>
        <w:t>.</w:t>
      </w:r>
      <w:del w:id="27" w:author="David  Kimmel" w:date="2018-04-11T21:04:00Z">
        <w:r w:rsidR="00877279" w:rsidDel="0003584E">
          <w:rPr>
            <w:rFonts w:ascii="Times New Roman" w:hAnsi="Times New Roman" w:cs="Times New Roman"/>
          </w:rPr>
          <w:delText xml:space="preserve"> </w:delText>
        </w:r>
      </w:del>
      <w:ins w:id="28" w:author="David  Kimmel" w:date="2018-04-11T21:04:00Z">
        <w:r w:rsidR="0003584E">
          <w:rPr>
            <w:rFonts w:ascii="Times New Roman" w:hAnsi="Times New Roman" w:cs="Times New Roman"/>
          </w:rPr>
          <w:t xml:space="preserve"> </w:t>
        </w:r>
      </w:ins>
      <w:del w:id="29" w:author="David  Kimmel" w:date="2018-04-11T21:04:00Z">
        <w:r w:rsidR="00877279" w:rsidDel="0003584E">
          <w:rPr>
            <w:rFonts w:ascii="Times New Roman" w:hAnsi="Times New Roman" w:cs="Times New Roman"/>
          </w:rPr>
          <w:delText xml:space="preserve">The first graph will </w:delText>
        </w:r>
        <w:r w:rsidR="000A09F8" w:rsidDel="0003584E">
          <w:rPr>
            <w:rFonts w:ascii="Times New Roman" w:hAnsi="Times New Roman" w:cs="Times New Roman"/>
          </w:rPr>
          <w:delText>access the “Top Ten” table and output</w:delText>
        </w:r>
        <w:r w:rsidR="00746302" w:rsidDel="0003584E">
          <w:rPr>
            <w:rFonts w:ascii="Times New Roman" w:hAnsi="Times New Roman" w:cs="Times New Roman"/>
          </w:rPr>
          <w:delText xml:space="preserve"> a bar graph with the x-axis containing the top-ten movies currently in theaters at the time of the user’s request and the y-axis containing the gross earnings for the movies. The second graph</w:delText>
        </w:r>
        <w:r w:rsidR="001320D7" w:rsidDel="0003584E">
          <w:rPr>
            <w:rFonts w:ascii="Times New Roman" w:hAnsi="Times New Roman" w:cs="Times New Roman"/>
          </w:rPr>
          <w:delText xml:space="preserve"> </w:delText>
        </w:r>
        <w:r w:rsidR="00D45159" w:rsidDel="0003584E">
          <w:rPr>
            <w:rFonts w:ascii="Times New Roman" w:hAnsi="Times New Roman" w:cs="Times New Roman"/>
          </w:rPr>
          <w:delText xml:space="preserve">will be a </w:delText>
        </w:r>
        <w:r w:rsidR="004D3AF4" w:rsidDel="0003584E">
          <w:rPr>
            <w:rFonts w:ascii="Times New Roman" w:hAnsi="Times New Roman" w:cs="Times New Roman"/>
          </w:rPr>
          <w:delText xml:space="preserve">side-by-side bar graph comparing how many movies of each genre are present between the movies opening in theaters in the upcoming week and the movies that are “coming soon”. </w:delText>
        </w:r>
        <w:r w:rsidR="004C3260" w:rsidDel="0003584E">
          <w:rPr>
            <w:rFonts w:ascii="Times New Roman" w:hAnsi="Times New Roman" w:cs="Times New Roman"/>
          </w:rPr>
          <w:delText xml:space="preserve">The third graph will display </w:delText>
        </w:r>
        <w:r w:rsidR="00CA1351" w:rsidDel="0003584E">
          <w:rPr>
            <w:rFonts w:ascii="Times New Roman" w:hAnsi="Times New Roman" w:cs="Times New Roman"/>
          </w:rPr>
          <w:delText>the average ratings for television shows in a line graph based on which ranking group they fall in</w:delText>
        </w:r>
        <w:r w:rsidR="004D3AF4" w:rsidDel="0003584E">
          <w:rPr>
            <w:rFonts w:ascii="Times New Roman" w:hAnsi="Times New Roman" w:cs="Times New Roman"/>
          </w:rPr>
          <w:delText xml:space="preserve"> </w:delText>
        </w:r>
        <w:r w:rsidR="00CA1351" w:rsidDel="0003584E">
          <w:rPr>
            <w:rFonts w:ascii="Times New Roman" w:hAnsi="Times New Roman" w:cs="Times New Roman"/>
          </w:rPr>
          <w:delText>(i.e. average ratings for every 25 television shows). Lastly, the fourth graph will access both the TV Shows and Top Ten tables. This will be a double bar graph comparing the average ratings for the top 10 television shows and the top ten box office movies that are currently in theaters</w:delText>
        </w:r>
      </w:del>
      <w:ins w:id="30" w:author="David  Kimmel" w:date="2018-04-11T21:04:00Z">
        <w:r w:rsidR="0003584E">
          <w:rPr>
            <w:rFonts w:ascii="Times New Roman" w:hAnsi="Times New Roman" w:cs="Times New Roman"/>
          </w:rPr>
          <w:t xml:space="preserve">I’m not a hundred percent certain how I am going to display the data, but thinking towards displaying number of each genre in the top 250 movies, number of times actors/actresses appear in these 250 movies (displaying the top 5 or 10), and then two other displays that I still need to specify. </w:t>
        </w:r>
      </w:ins>
      <w:del w:id="31" w:author="David  Kimmel" w:date="2018-04-11T21:04:00Z">
        <w:r w:rsidR="00CA1351" w:rsidDel="0003584E">
          <w:rPr>
            <w:rFonts w:ascii="Times New Roman" w:hAnsi="Times New Roman" w:cs="Times New Roman"/>
          </w:rPr>
          <w:delText>.</w:delText>
        </w:r>
      </w:del>
      <w:r w:rsidR="00CA1351">
        <w:rPr>
          <w:rFonts w:ascii="Times New Roman" w:hAnsi="Times New Roman" w:cs="Times New Roman"/>
        </w:rPr>
        <w:t xml:space="preserve"> </w:t>
      </w:r>
    </w:p>
    <w:p w14:paraId="0D2A2A43" w14:textId="77777777" w:rsidR="001D6FE6" w:rsidRDefault="00D10F5C">
      <w:pPr>
        <w:rPr>
          <w:ins w:id="32" w:author="David  Kimmel" w:date="2018-04-11T21:08:00Z"/>
          <w:rFonts w:ascii="Times New Roman" w:hAnsi="Times New Roman" w:cs="Times New Roman"/>
        </w:rPr>
      </w:pPr>
      <w:ins w:id="33" w:author="David  Kimmel" w:date="2018-04-11T21:07:00Z">
        <w:r>
          <w:rPr>
            <w:rFonts w:ascii="Times New Roman" w:hAnsi="Times New Roman" w:cs="Times New Roman"/>
          </w:rPr>
          <w:tab/>
        </w:r>
      </w:ins>
    </w:p>
    <w:p w14:paraId="217CB0E0" w14:textId="77777777" w:rsidR="001D6FE6" w:rsidRDefault="001D6FE6">
      <w:pPr>
        <w:rPr>
          <w:ins w:id="34" w:author="David  Kimmel" w:date="2018-04-11T21:08:00Z"/>
          <w:rFonts w:ascii="Times New Roman" w:hAnsi="Times New Roman" w:cs="Times New Roman"/>
        </w:rPr>
      </w:pPr>
    </w:p>
    <w:p w14:paraId="6B5564BE" w14:textId="6BF3E3D2" w:rsidR="00F537D3" w:rsidRDefault="001D6FE6">
      <w:pPr>
        <w:rPr>
          <w:rFonts w:ascii="Times New Roman" w:hAnsi="Times New Roman" w:cs="Times New Roman"/>
        </w:rPr>
      </w:pPr>
      <w:ins w:id="35" w:author="David  Kimmel" w:date="2018-04-11T21:08:00Z">
        <w:r>
          <w:rPr>
            <w:rFonts w:ascii="Times New Roman" w:hAnsi="Times New Roman" w:cs="Times New Roman"/>
          </w:rPr>
          <w:t>****</w:t>
        </w:r>
      </w:ins>
      <w:ins w:id="36" w:author="David  Kimmel" w:date="2018-04-11T21:07:00Z">
        <w:r w:rsidR="00D10F5C">
          <w:rPr>
            <w:rFonts w:ascii="Times New Roman" w:hAnsi="Times New Roman" w:cs="Times New Roman"/>
          </w:rPr>
          <w:t xml:space="preserve">The screenshot </w:t>
        </w:r>
      </w:ins>
      <w:ins w:id="37" w:author="David  Kimmel" w:date="2018-04-11T21:08:00Z">
        <w:r w:rsidR="00D10F5C">
          <w:rPr>
            <w:rFonts w:ascii="Times New Roman" w:hAnsi="Times New Roman" w:cs="Times New Roman"/>
          </w:rPr>
          <w:t>I</w:t>
        </w:r>
      </w:ins>
      <w:ins w:id="38" w:author="David  Kimmel" w:date="2018-04-11T21:07:00Z">
        <w:r w:rsidR="00D10F5C">
          <w:rPr>
            <w:rFonts w:ascii="Times New Roman" w:hAnsi="Times New Roman" w:cs="Times New Roman"/>
          </w:rPr>
          <w:t xml:space="preserve"> </w:t>
        </w:r>
      </w:ins>
      <w:ins w:id="39" w:author="David  Kimmel" w:date="2018-04-11T21:08:00Z">
        <w:r w:rsidR="00D10F5C">
          <w:rPr>
            <w:rFonts w:ascii="Times New Roman" w:hAnsi="Times New Roman" w:cs="Times New Roman"/>
          </w:rPr>
          <w:t xml:space="preserve">have attached displays how my code is able to retrieve the movie titles from IMDB and displays my ability to crawl through imdb to get these movie titles. </w:t>
        </w:r>
      </w:ins>
      <w:ins w:id="40" w:author="David  Kimmel" w:date="2018-04-11T21:09:00Z">
        <w:r>
          <w:rPr>
            <w:rFonts w:ascii="Times New Roman" w:hAnsi="Times New Roman" w:cs="Times New Roman"/>
          </w:rPr>
          <w:t>****</w:t>
        </w:r>
      </w:ins>
      <w:bookmarkStart w:id="41" w:name="_GoBack"/>
      <w:bookmarkEnd w:id="41"/>
    </w:p>
    <w:p w14:paraId="4606B7DF" w14:textId="77777777" w:rsidR="00F537D3" w:rsidDel="0003584E" w:rsidRDefault="00F537D3">
      <w:pPr>
        <w:rPr>
          <w:del w:id="42" w:author="David  Kimmel" w:date="2018-04-11T21:05:00Z"/>
          <w:rFonts w:ascii="Times New Roman" w:hAnsi="Times New Roman" w:cs="Times New Roman"/>
        </w:rPr>
      </w:pPr>
    </w:p>
    <w:p w14:paraId="0AC8C0C1" w14:textId="77777777" w:rsidR="00F537D3" w:rsidDel="0003584E" w:rsidRDefault="00F537D3">
      <w:pPr>
        <w:rPr>
          <w:del w:id="43" w:author="David  Kimmel" w:date="2018-04-11T21:05:00Z"/>
          <w:rFonts w:ascii="Times New Roman" w:hAnsi="Times New Roman" w:cs="Times New Roman"/>
        </w:rPr>
      </w:pPr>
    </w:p>
    <w:p w14:paraId="52975E50" w14:textId="4351C56C" w:rsidR="00F537D3" w:rsidRPr="00F537D3" w:rsidRDefault="00F537D3">
      <w:pPr>
        <w:rPr>
          <w:rFonts w:ascii="Times New Roman" w:hAnsi="Times New Roman" w:cs="Times New Roman"/>
          <w:b/>
        </w:rPr>
      </w:pPr>
      <w:del w:id="44" w:author="David  Kimmel" w:date="2018-04-11T21:05:00Z">
        <w:r w:rsidDel="0003584E">
          <w:rPr>
            <w:rFonts w:ascii="Times New Roman" w:hAnsi="Times New Roman" w:cs="Times New Roman"/>
            <w:b/>
          </w:rPr>
          <w:delText xml:space="preserve">I will </w:delText>
        </w:r>
        <w:r w:rsidR="00526C81" w:rsidDel="0003584E">
          <w:rPr>
            <w:rFonts w:ascii="Times New Roman" w:hAnsi="Times New Roman" w:cs="Times New Roman"/>
            <w:b/>
          </w:rPr>
          <w:delText xml:space="preserve">still be </w:delText>
        </w:r>
        <w:r w:rsidDel="0003584E">
          <w:rPr>
            <w:rFonts w:ascii="Times New Roman" w:hAnsi="Times New Roman" w:cs="Times New Roman"/>
            <w:b/>
          </w:rPr>
          <w:delText>web crawl</w:delText>
        </w:r>
        <w:r w:rsidR="00526C81" w:rsidDel="0003584E">
          <w:rPr>
            <w:rFonts w:ascii="Times New Roman" w:hAnsi="Times New Roman" w:cs="Times New Roman"/>
            <w:b/>
          </w:rPr>
          <w:delText>ing and scraping</w:delText>
        </w:r>
        <w:r w:rsidDel="0003584E">
          <w:rPr>
            <w:rFonts w:ascii="Times New Roman" w:hAnsi="Times New Roman" w:cs="Times New Roman"/>
            <w:b/>
          </w:rPr>
          <w:delText xml:space="preserve"> the information of each movie </w:delText>
        </w:r>
        <w:r w:rsidR="00526C81" w:rsidDel="0003584E">
          <w:rPr>
            <w:rFonts w:ascii="Times New Roman" w:hAnsi="Times New Roman" w:cs="Times New Roman"/>
            <w:b/>
          </w:rPr>
          <w:delText xml:space="preserve">on the list of the top 250 movies as rated by IMDB users. However, I will be getting the ordered list sorted differently based on a number of criteria from a drop down menu. </w:delText>
        </w:r>
      </w:del>
    </w:p>
    <w:sectPr w:rsidR="00F537D3" w:rsidRPr="00F537D3" w:rsidSect="004E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 Kimmel">
    <w15:presenceInfo w15:providerId="None" w15:userId="David  Kimm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B9"/>
    <w:rsid w:val="00017AAE"/>
    <w:rsid w:val="0003584E"/>
    <w:rsid w:val="000A09F8"/>
    <w:rsid w:val="00104DA3"/>
    <w:rsid w:val="001320D7"/>
    <w:rsid w:val="001D6FE6"/>
    <w:rsid w:val="00230F1E"/>
    <w:rsid w:val="00320FAB"/>
    <w:rsid w:val="00357A47"/>
    <w:rsid w:val="003F5434"/>
    <w:rsid w:val="004A11B6"/>
    <w:rsid w:val="004C3260"/>
    <w:rsid w:val="004D3AF4"/>
    <w:rsid w:val="004E2EA1"/>
    <w:rsid w:val="00526C81"/>
    <w:rsid w:val="005352D1"/>
    <w:rsid w:val="00535A2C"/>
    <w:rsid w:val="005E2E5A"/>
    <w:rsid w:val="00610932"/>
    <w:rsid w:val="00612B07"/>
    <w:rsid w:val="00612D69"/>
    <w:rsid w:val="00636050"/>
    <w:rsid w:val="00642098"/>
    <w:rsid w:val="006A1EB7"/>
    <w:rsid w:val="006F2DB8"/>
    <w:rsid w:val="00746302"/>
    <w:rsid w:val="007675EA"/>
    <w:rsid w:val="0077677D"/>
    <w:rsid w:val="007B555F"/>
    <w:rsid w:val="007D56AF"/>
    <w:rsid w:val="007F77C9"/>
    <w:rsid w:val="00877279"/>
    <w:rsid w:val="008A6F56"/>
    <w:rsid w:val="009003AF"/>
    <w:rsid w:val="00973B3D"/>
    <w:rsid w:val="00993559"/>
    <w:rsid w:val="009F4FD1"/>
    <w:rsid w:val="00A17A56"/>
    <w:rsid w:val="00A606F1"/>
    <w:rsid w:val="00B750B6"/>
    <w:rsid w:val="00BE3C11"/>
    <w:rsid w:val="00BF3050"/>
    <w:rsid w:val="00CA1351"/>
    <w:rsid w:val="00CA1CC9"/>
    <w:rsid w:val="00D10F5C"/>
    <w:rsid w:val="00D1307A"/>
    <w:rsid w:val="00D305D4"/>
    <w:rsid w:val="00D45159"/>
    <w:rsid w:val="00E33AE4"/>
    <w:rsid w:val="00EC588E"/>
    <w:rsid w:val="00ED4AB9"/>
    <w:rsid w:val="00ED69D3"/>
    <w:rsid w:val="00F5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BB7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559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12D69"/>
  </w:style>
  <w:style w:type="paragraph" w:styleId="BalloonText">
    <w:name w:val="Balloon Text"/>
    <w:basedOn w:val="Normal"/>
    <w:link w:val="BalloonTextChar"/>
    <w:uiPriority w:val="99"/>
    <w:semiHidden/>
    <w:unhideWhenUsed/>
    <w:rsid w:val="00D305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5D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723</Words>
  <Characters>4126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David Kimmel</vt:lpstr>
    </vt:vector>
  </TitlesOfParts>
  <LinksUpToDate>false</LinksUpToDate>
  <CharactersWithSpaces>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Kimmel</dc:creator>
  <cp:keywords/>
  <dc:description/>
  <cp:lastModifiedBy>David  Kimmel</cp:lastModifiedBy>
  <cp:revision>13</cp:revision>
  <dcterms:created xsi:type="dcterms:W3CDTF">2018-03-25T16:49:00Z</dcterms:created>
  <dcterms:modified xsi:type="dcterms:W3CDTF">2018-04-12T01:09:00Z</dcterms:modified>
</cp:coreProperties>
</file>